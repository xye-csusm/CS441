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DE253" w14:textId="26474BC1" w:rsidR="000E209A" w:rsidRDefault="00C842E9" w:rsidP="005B2EAA">
      <w:pPr>
        <w:jc w:val="center"/>
        <w:rPr>
          <w:ins w:id="0" w:author="Tracey Brown" w:date="2016-05-17T11:35:00Z"/>
          <w:rFonts w:ascii="Times New Roman" w:hAnsi="Times New Roman" w:cs="Times New Roman"/>
        </w:rPr>
      </w:pPr>
      <w:commentRangeStart w:id="1"/>
      <w:r w:rsidRPr="00534ADF">
        <w:rPr>
          <w:rFonts w:ascii="Times New Roman" w:hAnsi="Times New Roman" w:cs="Times New Roman"/>
        </w:rPr>
        <w:t>Index of Materials</w:t>
      </w:r>
      <w:commentRangeEnd w:id="1"/>
      <w:r w:rsidR="005B2EAA">
        <w:rPr>
          <w:rStyle w:val="CommentReference"/>
        </w:rPr>
        <w:commentReference w:id="1"/>
      </w:r>
    </w:p>
    <w:p w14:paraId="183200C2" w14:textId="2DC23775" w:rsidR="005B2EAA" w:rsidRPr="00534ADF" w:rsidRDefault="005B2EAA" w:rsidP="005B2EAA">
      <w:pPr>
        <w:jc w:val="center"/>
        <w:rPr>
          <w:rFonts w:ascii="Times New Roman" w:hAnsi="Times New Roman" w:cs="Times New Roman"/>
        </w:rPr>
      </w:pPr>
      <w:ins w:id="2" w:author="Tracey Brown" w:date="2016-05-17T11:35:00Z">
        <w:r>
          <w:rPr>
            <w:rFonts w:ascii="Times New Roman" w:hAnsi="Times New Roman" w:cs="Times New Roman"/>
          </w:rPr>
          <w:t xml:space="preserve">College of Science </w:t>
        </w:r>
      </w:ins>
      <w:ins w:id="3" w:author="Tracey Brown" w:date="2016-05-17T11:36:00Z">
        <w:r>
          <w:rPr>
            <w:rFonts w:ascii="Times New Roman" w:hAnsi="Times New Roman" w:cs="Times New Roman"/>
          </w:rPr>
          <w:t>and Mathematics</w:t>
        </w:r>
      </w:ins>
    </w:p>
    <w:p w14:paraId="61C05E25" w14:textId="77777777" w:rsidR="00C842E9" w:rsidRPr="00534ADF" w:rsidRDefault="00C842E9">
      <w:pPr>
        <w:rPr>
          <w:rFonts w:ascii="Times New Roman" w:hAnsi="Times New Roman" w:cs="Times New Roman"/>
        </w:rPr>
      </w:pPr>
    </w:p>
    <w:p w14:paraId="2BE8A309" w14:textId="0310E2F8" w:rsidR="00C842E9" w:rsidRPr="00534ADF" w:rsidRDefault="00BB6123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t>Completed Checklist (initialed, signed, and dated by review candidate)</w:t>
      </w:r>
      <w:r w:rsidR="00534ADF">
        <w:rPr>
          <w:rFonts w:ascii="Times New Roman" w:hAnsi="Times New Roman" w:cs="Times New Roman"/>
        </w:rPr>
        <w:br/>
      </w:r>
    </w:p>
    <w:p w14:paraId="16C351D6" w14:textId="39E000C9" w:rsidR="00BB6123" w:rsidRPr="00534ADF" w:rsidRDefault="00BB6123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t>Index of Materials</w:t>
      </w:r>
      <w:r w:rsidR="00534ADF">
        <w:rPr>
          <w:rFonts w:ascii="Times New Roman" w:hAnsi="Times New Roman" w:cs="Times New Roman"/>
        </w:rPr>
        <w:br/>
      </w:r>
    </w:p>
    <w:p w14:paraId="5E272FBE" w14:textId="618AFDCE" w:rsidR="00BB6123" w:rsidRPr="00534ADF" w:rsidRDefault="00BB6123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t>Current Curriculum Vitae</w:t>
      </w:r>
      <w:r w:rsidR="00534ADF">
        <w:rPr>
          <w:rFonts w:ascii="Times New Roman" w:hAnsi="Times New Roman" w:cs="Times New Roman"/>
        </w:rPr>
        <w:br/>
      </w:r>
    </w:p>
    <w:p w14:paraId="205F8449" w14:textId="793571CE" w:rsidR="00BB6123" w:rsidRPr="00534ADF" w:rsidRDefault="00BB6123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t xml:space="preserve">A list of all </w:t>
      </w:r>
      <w:ins w:id="4" w:author="Tracey Brown" w:date="2016-05-17T11:32:00Z">
        <w:r w:rsidR="005B2EAA">
          <w:rPr>
            <w:rFonts w:ascii="Times New Roman" w:hAnsi="Times New Roman" w:cs="Times New Roman"/>
          </w:rPr>
          <w:t xml:space="preserve">CSUSM </w:t>
        </w:r>
      </w:ins>
      <w:r w:rsidRPr="00534ADF">
        <w:rPr>
          <w:rFonts w:ascii="Times New Roman" w:hAnsi="Times New Roman" w:cs="Times New Roman"/>
        </w:rPr>
        <w:t>courses taught in the department or equivalent</w:t>
      </w:r>
      <w:r w:rsidR="00534ADF">
        <w:rPr>
          <w:rFonts w:ascii="Times New Roman" w:hAnsi="Times New Roman" w:cs="Times New Roman"/>
        </w:rPr>
        <w:br/>
      </w:r>
    </w:p>
    <w:p w14:paraId="0B62AC74" w14:textId="6F6A22B0" w:rsidR="00E9495E" w:rsidRPr="00534ADF" w:rsidRDefault="00E9495E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t>One representative syllabus for each course taught during the evaluation cycle</w:t>
      </w:r>
      <w:r w:rsidR="00534ADF">
        <w:rPr>
          <w:rFonts w:ascii="Times New Roman" w:hAnsi="Times New Roman" w:cs="Times New Roman"/>
        </w:rPr>
        <w:br/>
      </w:r>
    </w:p>
    <w:p w14:paraId="637EA000" w14:textId="72BB728E" w:rsidR="00E9495E" w:rsidRPr="00534ADF" w:rsidRDefault="00E9495E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t>The complete university-prepared report of the Student Evaluations of Instruction for all courses evaluated in accordance with the CBA during the evaluation cycle</w:t>
      </w:r>
      <w:ins w:id="5" w:author="Tracey Brown" w:date="2016-05-17T11:32:00Z">
        <w:r w:rsidR="005B2EAA">
          <w:rPr>
            <w:rFonts w:ascii="Times New Roman" w:hAnsi="Times New Roman" w:cs="Times New Roman"/>
          </w:rPr>
          <w:t xml:space="preserve">.  </w:t>
        </w:r>
      </w:ins>
      <w:ins w:id="6" w:author="Tracey Brown" w:date="2016-05-17T11:33:00Z">
        <w:r w:rsidR="005B2EAA">
          <w:rPr>
            <w:rFonts w:ascii="Times New Roman" w:hAnsi="Times New Roman" w:cs="Times New Roman"/>
          </w:rPr>
          <w:t>This is to include both the file with the student feedback and the companion comparison file received later</w:t>
        </w:r>
      </w:ins>
      <w:ins w:id="7" w:author="Tracey Brown" w:date="2016-05-17T11:34:00Z">
        <w:r w:rsidR="005B2EAA">
          <w:rPr>
            <w:rFonts w:ascii="Times New Roman" w:hAnsi="Times New Roman" w:cs="Times New Roman"/>
          </w:rPr>
          <w:t xml:space="preserve"> (profile line)</w:t>
        </w:r>
      </w:ins>
      <w:ins w:id="8" w:author="Tracey Brown" w:date="2016-05-17T11:33:00Z">
        <w:r w:rsidR="005B2EAA">
          <w:rPr>
            <w:rFonts w:ascii="Times New Roman" w:hAnsi="Times New Roman" w:cs="Times New Roman"/>
          </w:rPr>
          <w:t xml:space="preserve">.  </w:t>
        </w:r>
      </w:ins>
      <w:ins w:id="9" w:author="Tracey Brown" w:date="2016-05-17T11:41:00Z">
        <w:r w:rsidR="0092182B">
          <w:rPr>
            <w:rFonts w:ascii="Times New Roman" w:hAnsi="Times New Roman" w:cs="Times New Roman"/>
          </w:rPr>
          <w:t xml:space="preserve">If you cannot locate </w:t>
        </w:r>
      </w:ins>
      <w:ins w:id="10" w:author="Tracey Brown" w:date="2016-05-17T11:42:00Z">
        <w:r w:rsidR="0092182B">
          <w:rPr>
            <w:rFonts w:ascii="Times New Roman" w:hAnsi="Times New Roman" w:cs="Times New Roman"/>
          </w:rPr>
          <w:t xml:space="preserve">the emails you received with these attachments, copies of the </w:t>
        </w:r>
      </w:ins>
      <w:ins w:id="11" w:author="Tracey Brown" w:date="2016-05-17T11:34:00Z">
        <w:r w:rsidR="005B2EAA">
          <w:rPr>
            <w:rFonts w:ascii="Times New Roman" w:hAnsi="Times New Roman" w:cs="Times New Roman"/>
          </w:rPr>
          <w:t xml:space="preserve">evaluations can be </w:t>
        </w:r>
        <w:r w:rsidR="0092182B">
          <w:rPr>
            <w:rFonts w:ascii="Times New Roman" w:hAnsi="Times New Roman" w:cs="Times New Roman"/>
          </w:rPr>
          <w:t xml:space="preserve">requested from </w:t>
        </w:r>
      </w:ins>
      <w:ins w:id="12" w:author="Tracey Brown" w:date="2016-05-17T11:41:00Z">
        <w:r w:rsidR="0092182B">
          <w:rPr>
            <w:rFonts w:ascii="Times New Roman" w:hAnsi="Times New Roman" w:cs="Times New Roman"/>
          </w:rPr>
          <w:t>Institutional Planning and Assessment</w:t>
        </w:r>
      </w:ins>
      <w:ins w:id="13" w:author="Tracey Brown" w:date="2016-05-17T11:34:00Z">
        <w:r w:rsidR="005B2EAA">
          <w:rPr>
            <w:rFonts w:ascii="Times New Roman" w:hAnsi="Times New Roman" w:cs="Times New Roman"/>
          </w:rPr>
          <w:t xml:space="preserve">.  </w:t>
        </w:r>
      </w:ins>
      <w:ins w:id="14" w:author="Tracey Brown" w:date="2016-05-17T11:42:00Z">
        <w:r w:rsidR="0092182B">
          <w:rPr>
            <w:rFonts w:ascii="Times New Roman" w:hAnsi="Times New Roman" w:cs="Times New Roman"/>
          </w:rPr>
          <w:t>Note - One-</w:t>
        </w:r>
      </w:ins>
      <w:ins w:id="15" w:author="Tracey Brown" w:date="2016-05-17T11:33:00Z">
        <w:r w:rsidR="005B2EAA">
          <w:rPr>
            <w:rFonts w:ascii="Times New Roman" w:hAnsi="Times New Roman" w:cs="Times New Roman"/>
          </w:rPr>
          <w:t>semester lecturers will not have these files before the W</w:t>
        </w:r>
      </w:ins>
      <w:ins w:id="16" w:author="Tracey Brown" w:date="2016-05-17T11:34:00Z">
        <w:r w:rsidR="005B2EAA">
          <w:rPr>
            <w:rFonts w:ascii="Times New Roman" w:hAnsi="Times New Roman" w:cs="Times New Roman"/>
          </w:rPr>
          <w:t>PAF deadline and they will be added later by the Chair.</w:t>
        </w:r>
      </w:ins>
      <w:ins w:id="17" w:author="Tracey Brown" w:date="2016-05-17T11:42:00Z">
        <w:r w:rsidR="0092182B">
          <w:rPr>
            <w:rFonts w:ascii="Times New Roman" w:hAnsi="Times New Roman" w:cs="Times New Roman"/>
          </w:rPr>
          <w:t xml:space="preserve">  One-year contract lect</w:t>
        </w:r>
      </w:ins>
      <w:ins w:id="18" w:author="Tracey Brown" w:date="2016-05-17T11:43:00Z">
        <w:r w:rsidR="0092182B">
          <w:rPr>
            <w:rFonts w:ascii="Times New Roman" w:hAnsi="Times New Roman" w:cs="Times New Roman"/>
          </w:rPr>
          <w:t xml:space="preserve">urers should upload their </w:t>
        </w:r>
        <w:proofErr w:type="gramStart"/>
        <w:r w:rsidR="0092182B">
          <w:rPr>
            <w:rFonts w:ascii="Times New Roman" w:hAnsi="Times New Roman" w:cs="Times New Roman"/>
          </w:rPr>
          <w:t>Fall</w:t>
        </w:r>
        <w:proofErr w:type="gramEnd"/>
        <w:r w:rsidR="0092182B">
          <w:rPr>
            <w:rFonts w:ascii="Times New Roman" w:hAnsi="Times New Roman" w:cs="Times New Roman"/>
          </w:rPr>
          <w:t xml:space="preserve"> semester evaluation and comparison files, but the Chair will need to access the Spring semester evaluations.</w:t>
        </w:r>
      </w:ins>
      <w:r w:rsidR="00534ADF">
        <w:rPr>
          <w:rFonts w:ascii="Times New Roman" w:hAnsi="Times New Roman" w:cs="Times New Roman"/>
        </w:rPr>
        <w:br/>
      </w:r>
    </w:p>
    <w:p w14:paraId="0BCD133E" w14:textId="0065B2FD" w:rsidR="00E9495E" w:rsidRPr="00534ADF" w:rsidRDefault="00E9495E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t>Course materials such as sample lesson plans, assessments of student learning outcomes, assignments, and examples of student work, pertaining to the evaluation cycle</w:t>
      </w:r>
      <w:r w:rsidR="00534ADF">
        <w:rPr>
          <w:rFonts w:ascii="Times New Roman" w:hAnsi="Times New Roman" w:cs="Times New Roman"/>
        </w:rPr>
        <w:br/>
      </w:r>
    </w:p>
    <w:p w14:paraId="5567F2EF" w14:textId="70564A6B" w:rsidR="00E9495E" w:rsidRPr="00534ADF" w:rsidRDefault="00E9495E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commentRangeStart w:id="19"/>
      <w:commentRangeStart w:id="20"/>
      <w:r w:rsidRPr="00534ADF">
        <w:rPr>
          <w:rFonts w:ascii="Times New Roman" w:hAnsi="Times New Roman" w:cs="Times New Roman"/>
        </w:rPr>
        <w:t xml:space="preserve">Materials required in accordance </w:t>
      </w:r>
      <w:commentRangeEnd w:id="19"/>
      <w:r w:rsidR="005B2EAA">
        <w:rPr>
          <w:rStyle w:val="CommentReference"/>
        </w:rPr>
        <w:commentReference w:id="19"/>
      </w:r>
      <w:r w:rsidRPr="00534ADF">
        <w:rPr>
          <w:rFonts w:ascii="Times New Roman" w:hAnsi="Times New Roman" w:cs="Times New Roman"/>
        </w:rPr>
        <w:t>with approved college/division and/or department/program or equivalent criteria</w:t>
      </w:r>
      <w:ins w:id="21" w:author="Tracey Brown" w:date="2016-05-17T11:34:00Z">
        <w:r w:rsidR="005B2EAA">
          <w:rPr>
            <w:rFonts w:ascii="Times New Roman" w:hAnsi="Times New Roman" w:cs="Times New Roman"/>
          </w:rPr>
          <w:t>.</w:t>
        </w:r>
      </w:ins>
      <w:ins w:id="22" w:author="Tracey Brown" w:date="2016-05-17T11:39:00Z">
        <w:r w:rsidR="005B2EAA">
          <w:rPr>
            <w:rFonts w:ascii="Times New Roman" w:hAnsi="Times New Roman" w:cs="Times New Roman"/>
          </w:rPr>
          <w:t xml:space="preserve"> </w:t>
        </w:r>
      </w:ins>
      <w:ins w:id="23" w:author="Tracey Brown" w:date="2016-05-17T11:34:00Z">
        <w:r w:rsidR="005B2EAA">
          <w:rPr>
            <w:rFonts w:ascii="Times New Roman" w:hAnsi="Times New Roman" w:cs="Times New Roman"/>
          </w:rPr>
          <w:t xml:space="preserve"> </w:t>
        </w:r>
      </w:ins>
      <w:commentRangeEnd w:id="20"/>
      <w:r w:rsidR="00E32E73">
        <w:rPr>
          <w:rStyle w:val="CommentReference"/>
        </w:rPr>
        <w:commentReference w:id="20"/>
      </w:r>
      <w:r w:rsidR="00534ADF">
        <w:rPr>
          <w:rFonts w:ascii="Times New Roman" w:hAnsi="Times New Roman" w:cs="Times New Roman"/>
        </w:rPr>
        <w:br/>
      </w:r>
    </w:p>
    <w:p w14:paraId="0FDFAA9F" w14:textId="4228E6ED" w:rsidR="00E9495E" w:rsidRPr="00534ADF" w:rsidRDefault="00E9495E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t xml:space="preserve">Copies of all prior </w:t>
      </w:r>
      <w:commentRangeStart w:id="25"/>
      <w:r w:rsidRPr="00534ADF">
        <w:rPr>
          <w:rFonts w:ascii="Times New Roman" w:hAnsi="Times New Roman" w:cs="Times New Roman"/>
        </w:rPr>
        <w:t xml:space="preserve">periodic evaluations </w:t>
      </w:r>
      <w:ins w:id="26" w:author="Tracey Brown" w:date="2016-05-17T11:37:00Z">
        <w:r w:rsidR="005B2EAA">
          <w:rPr>
            <w:rFonts w:ascii="Times New Roman" w:hAnsi="Times New Roman" w:cs="Times New Roman"/>
          </w:rPr>
          <w:t xml:space="preserve">by chairs or PRCs </w:t>
        </w:r>
      </w:ins>
      <w:r w:rsidRPr="00534ADF">
        <w:rPr>
          <w:rFonts w:ascii="Times New Roman" w:hAnsi="Times New Roman" w:cs="Times New Roman"/>
        </w:rPr>
        <w:t xml:space="preserve">with </w:t>
      </w:r>
      <w:commentRangeEnd w:id="25"/>
      <w:r w:rsidR="005B2EAA">
        <w:rPr>
          <w:rStyle w:val="CommentReference"/>
        </w:rPr>
        <w:commentReference w:id="25"/>
      </w:r>
      <w:r w:rsidRPr="00534ADF">
        <w:rPr>
          <w:rFonts w:ascii="Times New Roman" w:hAnsi="Times New Roman" w:cs="Times New Roman"/>
        </w:rPr>
        <w:t>responses/rebuttals (if any)</w:t>
      </w:r>
      <w:ins w:id="27" w:author="Tracey Brown" w:date="2016-05-17T11:37:00Z">
        <w:r w:rsidR="005B2EAA">
          <w:rPr>
            <w:rFonts w:ascii="Times New Roman" w:hAnsi="Times New Roman" w:cs="Times New Roman"/>
          </w:rPr>
          <w:t>.  Note</w:t>
        </w:r>
      </w:ins>
      <w:ins w:id="28" w:author="Tracey Brown" w:date="2016-05-17T11:38:00Z">
        <w:r w:rsidR="005B2EAA">
          <w:rPr>
            <w:rFonts w:ascii="Times New Roman" w:hAnsi="Times New Roman" w:cs="Times New Roman"/>
          </w:rPr>
          <w:t xml:space="preserve"> – these are previous evaluations of you, not student evaluations (those go under #6 above).</w:t>
        </w:r>
      </w:ins>
      <w:r w:rsidR="00534ADF">
        <w:rPr>
          <w:rFonts w:ascii="Times New Roman" w:hAnsi="Times New Roman" w:cs="Times New Roman"/>
        </w:rPr>
        <w:br/>
      </w:r>
    </w:p>
    <w:p w14:paraId="12A1498A" w14:textId="5E5BDE62" w:rsidR="00E9495E" w:rsidRPr="00534ADF" w:rsidRDefault="00E9495E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t xml:space="preserve">A copy of </w:t>
      </w:r>
      <w:commentRangeStart w:id="29"/>
      <w:r w:rsidRPr="00534ADF">
        <w:rPr>
          <w:rFonts w:ascii="Times New Roman" w:hAnsi="Times New Roman" w:cs="Times New Roman"/>
        </w:rPr>
        <w:t>the relevant university procedure, and</w:t>
      </w:r>
      <w:commentRangeEnd w:id="29"/>
      <w:r w:rsidR="005B2EAA">
        <w:rPr>
          <w:rStyle w:val="CommentReference"/>
        </w:rPr>
        <w:commentReference w:id="29"/>
      </w:r>
      <w:r w:rsidRPr="00534ADF">
        <w:rPr>
          <w:rFonts w:ascii="Times New Roman" w:hAnsi="Times New Roman" w:cs="Times New Roman"/>
        </w:rPr>
        <w:t xml:space="preserve"> all college/division, and department/program Lecturer evaluation criteria</w:t>
      </w:r>
      <w:r w:rsidR="00534ADF">
        <w:rPr>
          <w:rFonts w:ascii="Times New Roman" w:hAnsi="Times New Roman" w:cs="Times New Roman"/>
        </w:rPr>
        <w:br/>
      </w:r>
    </w:p>
    <w:p w14:paraId="508EFA50" w14:textId="056F4360" w:rsidR="00E9495E" w:rsidRPr="00534ADF" w:rsidRDefault="00E9495E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t>Item Required by Applicable College Policy (please review your specific college evaluation policy to determine what, if anything, is required)</w:t>
      </w:r>
      <w:r w:rsidR="00534ADF">
        <w:rPr>
          <w:rFonts w:ascii="Times New Roman" w:hAnsi="Times New Roman" w:cs="Times New Roman"/>
        </w:rPr>
        <w:br/>
      </w:r>
    </w:p>
    <w:p w14:paraId="1825BE55" w14:textId="18787153" w:rsidR="00FA087E" w:rsidRPr="00534ADF" w:rsidRDefault="00FA087E" w:rsidP="00FA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t>A self-assessment or reflection with respect to the duties of the appointment for the evaluation cycle</w:t>
      </w:r>
      <w:r w:rsidR="00534ADF">
        <w:rPr>
          <w:rFonts w:ascii="Times New Roman" w:hAnsi="Times New Roman" w:cs="Times New Roman"/>
        </w:rPr>
        <w:br/>
      </w:r>
    </w:p>
    <w:p w14:paraId="7B039299" w14:textId="5FA04083" w:rsidR="00E9495E" w:rsidRPr="00534ADF" w:rsidRDefault="00FA087E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t>Optional: Any other evidence relevant to the duties of the appointment</w:t>
      </w:r>
      <w:r w:rsidR="00534ADF">
        <w:rPr>
          <w:rFonts w:ascii="Times New Roman" w:hAnsi="Times New Roman" w:cs="Times New Roman"/>
        </w:rPr>
        <w:br/>
      </w:r>
    </w:p>
    <w:p w14:paraId="531C01F9" w14:textId="21D7C6BF" w:rsidR="00FA087E" w:rsidRPr="00534ADF" w:rsidRDefault="00FA087E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lastRenderedPageBreak/>
        <w:t>Optional:  Evidence of scholarship, professional development, creative activities, and/or service to the campus, the community and/or the profession, whether or not these are required by the appointment.</w:t>
      </w:r>
      <w:r w:rsidR="00534ADF">
        <w:rPr>
          <w:rFonts w:ascii="Times New Roman" w:hAnsi="Times New Roman" w:cs="Times New Roman"/>
        </w:rPr>
        <w:br/>
      </w:r>
    </w:p>
    <w:p w14:paraId="74849A2D" w14:textId="77777777" w:rsidR="00FA087E" w:rsidRPr="00534ADF" w:rsidRDefault="00FA087E" w:rsidP="00BB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ADF">
        <w:rPr>
          <w:rFonts w:ascii="Times New Roman" w:hAnsi="Times New Roman" w:cs="Times New Roman"/>
        </w:rPr>
        <w:t xml:space="preserve">Optional:  </w:t>
      </w:r>
      <w:commentRangeStart w:id="30"/>
      <w:r w:rsidRPr="00534ADF">
        <w:rPr>
          <w:rFonts w:ascii="Times New Roman" w:hAnsi="Times New Roman" w:cs="Times New Roman"/>
        </w:rPr>
        <w:t xml:space="preserve">Peer input from the </w:t>
      </w:r>
      <w:commentRangeEnd w:id="30"/>
      <w:r w:rsidR="005B2EAA">
        <w:rPr>
          <w:rStyle w:val="CommentReference"/>
        </w:rPr>
        <w:commentReference w:id="30"/>
      </w:r>
      <w:r w:rsidRPr="00534ADF">
        <w:rPr>
          <w:rFonts w:ascii="Times New Roman" w:hAnsi="Times New Roman" w:cs="Times New Roman"/>
        </w:rPr>
        <w:t>period being evaluated.</w:t>
      </w:r>
    </w:p>
    <w:sectPr w:rsidR="00FA087E" w:rsidRPr="00534ADF" w:rsidSect="006C1D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racey Brown" w:date="2016-05-17T11:36:00Z" w:initials="TB">
    <w:p w14:paraId="0ED63D80" w14:textId="632FDAD3" w:rsidR="005B2EAA" w:rsidRDefault="005B2EAA">
      <w:pPr>
        <w:pStyle w:val="CommentText"/>
      </w:pPr>
      <w:r>
        <w:rPr>
          <w:rStyle w:val="CommentReference"/>
        </w:rPr>
        <w:annotationRef/>
      </w:r>
      <w:r>
        <w:t>I don’t know if we are allowed to create our own checklist and index, but it sure would be helpful and drives what categories Barbara puts in the generic containers.</w:t>
      </w:r>
    </w:p>
  </w:comment>
  <w:comment w:id="19" w:author="Tracey Brown" w:date="2016-05-17T11:39:00Z" w:initials="TB">
    <w:p w14:paraId="3971CFCD" w14:textId="18898ED8" w:rsidR="005B2EAA" w:rsidRDefault="005B2EAA">
      <w:pPr>
        <w:pStyle w:val="CommentText"/>
      </w:pPr>
      <w:r>
        <w:rPr>
          <w:rStyle w:val="CommentReference"/>
        </w:rPr>
        <w:annotationRef/>
      </w:r>
      <w:r>
        <w:t>This is another place they get confused.  This is where the self-reflection could go, but it also has its own category below.  I would strike this section if possible.</w:t>
      </w:r>
    </w:p>
    <w:p w14:paraId="2C96E111" w14:textId="35DF737F" w:rsidR="00717BC3" w:rsidRDefault="00717BC3">
      <w:pPr>
        <w:pStyle w:val="CommentText"/>
      </w:pPr>
    </w:p>
  </w:comment>
  <w:comment w:id="20" w:author="Ann Dickinson" w:date="2017-10-23T08:03:00Z" w:initials="AD">
    <w:p w14:paraId="6D03D390" w14:textId="6F3741AD" w:rsidR="00E32E73" w:rsidRDefault="00E32E73" w:rsidP="00E32E73">
      <w:pPr>
        <w:pStyle w:val="CommentText"/>
      </w:pPr>
      <w:r>
        <w:rPr>
          <w:rStyle w:val="CommentReference"/>
        </w:rPr>
        <w:annotationRef/>
      </w:r>
      <w:r>
        <w:t>I agree, thi</w:t>
      </w:r>
      <w:bookmarkStart w:id="24" w:name="_GoBack"/>
      <w:bookmarkEnd w:id="24"/>
      <w:r>
        <w:t>s category is confusing as to what materials it should and could contain.</w:t>
      </w:r>
    </w:p>
  </w:comment>
  <w:comment w:id="25" w:author="Tracey Brown" w:date="2016-05-17T11:37:00Z" w:initials="TB">
    <w:p w14:paraId="3DEABDE6" w14:textId="0033B7E2" w:rsidR="005B2EAA" w:rsidRDefault="005B2EAA">
      <w:pPr>
        <w:pStyle w:val="CommentText"/>
      </w:pPr>
      <w:r>
        <w:rPr>
          <w:rStyle w:val="CommentReference"/>
        </w:rPr>
        <w:annotationRef/>
      </w:r>
      <w:r>
        <w:t>They keep putting student evaluations in here as they don’t know our lingo.</w:t>
      </w:r>
    </w:p>
  </w:comment>
  <w:comment w:id="29" w:author="Tracey Brown" w:date="2016-05-17T11:38:00Z" w:initials="TB">
    <w:p w14:paraId="5157B2E2" w14:textId="53FFD313" w:rsidR="005B2EAA" w:rsidRDefault="005B2EAA">
      <w:pPr>
        <w:pStyle w:val="CommentText"/>
      </w:pPr>
      <w:r>
        <w:rPr>
          <w:rStyle w:val="CommentReference"/>
        </w:rPr>
        <w:annotationRef/>
      </w:r>
      <w:r>
        <w:t>I don’t think we need this, we have it and they never upload it and it just confuses them.  Or we have Barbara auto-load.</w:t>
      </w:r>
    </w:p>
  </w:comment>
  <w:comment w:id="30" w:author="Tracey Brown" w:date="2016-05-17T11:40:00Z" w:initials="TB">
    <w:p w14:paraId="6CA7E415" w14:textId="73B3E43B" w:rsidR="005B2EAA" w:rsidRDefault="005B2EAA">
      <w:pPr>
        <w:pStyle w:val="CommentText"/>
      </w:pPr>
      <w:r>
        <w:rPr>
          <w:rStyle w:val="CommentReference"/>
        </w:rPr>
        <w:annotationRef/>
      </w:r>
      <w:r>
        <w:t xml:space="preserve">This confuses them too.  They think they have to upload the Form </w:t>
      </w:r>
      <w:proofErr w:type="spellStart"/>
      <w:r>
        <w:t>Bs</w:t>
      </w:r>
      <w:proofErr w:type="spellEnd"/>
      <w:r>
        <w:t xml:space="preserve"> when in fact it seems to be (in BIOL) the chair who receives those and adds them to the evaluation.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D63D80" w15:done="0"/>
  <w15:commentEx w15:paraId="2C96E111" w15:done="0"/>
  <w15:commentEx w15:paraId="6D03D390" w15:done="0"/>
  <w15:commentEx w15:paraId="3DEABDE6" w15:done="0"/>
  <w15:commentEx w15:paraId="5157B2E2" w15:done="0"/>
  <w15:commentEx w15:paraId="6CA7E4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90713"/>
    <w:multiLevelType w:val="hybridMultilevel"/>
    <w:tmpl w:val="24344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acey Brown">
    <w15:presenceInfo w15:providerId="AD" w15:userId="S-1-5-21-2120689171-872107728-638741381-43550"/>
  </w15:person>
  <w15:person w15:author="Ann Dickinson">
    <w15:presenceInfo w15:providerId="AD" w15:userId="S-1-5-21-2120689171-872107728-638741381-49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E9"/>
    <w:rsid w:val="000E209A"/>
    <w:rsid w:val="00151065"/>
    <w:rsid w:val="002C0451"/>
    <w:rsid w:val="00431616"/>
    <w:rsid w:val="00534ADF"/>
    <w:rsid w:val="005B2EAA"/>
    <w:rsid w:val="00656369"/>
    <w:rsid w:val="006C1DBF"/>
    <w:rsid w:val="00717BC3"/>
    <w:rsid w:val="0092182B"/>
    <w:rsid w:val="00BB6123"/>
    <w:rsid w:val="00BF1E0F"/>
    <w:rsid w:val="00C842E9"/>
    <w:rsid w:val="00E32E73"/>
    <w:rsid w:val="00E9495E"/>
    <w:rsid w:val="00FA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A2025"/>
  <w14:defaultImageDpi w14:val="330"/>
  <w15:docId w15:val="{0D6CBE8E-D5D1-4544-960C-F084DC40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353</Words>
  <Characters>1890</Characters>
  <Application>Microsoft Office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San Marcos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Taylor</dc:creator>
  <cp:keywords/>
  <dc:description/>
  <cp:lastModifiedBy>Kambiz Hamadani</cp:lastModifiedBy>
  <cp:revision>4</cp:revision>
  <dcterms:created xsi:type="dcterms:W3CDTF">2017-10-23T16:48:00Z</dcterms:created>
  <dcterms:modified xsi:type="dcterms:W3CDTF">2017-10-24T04:55:00Z</dcterms:modified>
</cp:coreProperties>
</file>